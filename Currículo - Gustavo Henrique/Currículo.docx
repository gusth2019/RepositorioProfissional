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969042" w14:textId="1DB1B33B" w:rsidR="00473348" w:rsidRPr="003E3959" w:rsidRDefault="00473348" w:rsidP="00473348">
      <w:pPr>
        <w:jc w:val="both"/>
        <w:rPr>
          <w:rFonts w:ascii="Arial" w:hAnsi="Arial"/>
          <w:color w:val="FFFFFF" w:themeColor="background1"/>
          <w:sz w:val="20"/>
          <w:szCs w:val="20"/>
          <w:lang w:val="es-ES"/>
        </w:rPr>
      </w:pPr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29F48" wp14:editId="39AEDFBF">
                <wp:simplePos x="0" y="0"/>
                <wp:positionH relativeFrom="page">
                  <wp:posOffset>66675</wp:posOffset>
                </wp:positionH>
                <wp:positionV relativeFrom="paragraph">
                  <wp:posOffset>-618490</wp:posOffset>
                </wp:positionV>
                <wp:extent cx="7414260" cy="1471930"/>
                <wp:effectExtent l="0" t="0" r="0" b="0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4260" cy="1471930"/>
                        </a:xfrm>
                        <a:prstGeom prst="rect">
                          <a:avLst/>
                        </a:prstGeom>
                        <a:solidFill>
                          <a:srgbClr val="5A5A5A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3ADCD2" w14:textId="77777777" w:rsidR="00473348" w:rsidRPr="00270FB5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b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6"/>
                                <w:szCs w:val="36"/>
                                <w:lang w:val="pt"/>
                              </w:rPr>
                              <w:t>Gustavo Henrique Martins Gonçalves</w:t>
                            </w:r>
                          </w:p>
                          <w:p w14:paraId="083652D0" w14:textId="77777777" w:rsidR="00473348" w:rsidRPr="00270FB5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Idade: 18 - (05</w:t>
                            </w:r>
                            <w:r w:rsidRPr="006E78D8"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12</w:t>
                            </w:r>
                            <w:r w:rsidRPr="006E78D8"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/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2001)</w:t>
                            </w:r>
                          </w:p>
                          <w:p w14:paraId="2713A5F8" w14:textId="77777777" w:rsidR="00473348" w:rsidRPr="003E3959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Endereço: Rua igarapé da missão, 223</w:t>
                            </w:r>
                          </w:p>
                          <w:p w14:paraId="37D2DB9C" w14:textId="77777777" w:rsidR="00473348" w:rsidRPr="003E3959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Cidade-País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: São Paulo</w:t>
                            </w:r>
                          </w:p>
                          <w:p w14:paraId="2F3FB236" w14:textId="77777777" w:rsidR="00473348" w:rsidRPr="003E3959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Telefone: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 xml:space="preserve"> (11) 958822067</w:t>
                            </w:r>
                            <w:r w:rsidRPr="003E3959"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pt"/>
                              </w:rPr>
                              <w:t xml:space="preserve">                                                  Posição desejada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32"/>
                                <w:szCs w:val="32"/>
                                <w:lang w:val="pt"/>
                              </w:rPr>
                              <w:tab/>
                            </w:r>
                            <w:r w:rsidRPr="004310DF"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lang w:val="pt"/>
                              </w:rPr>
                              <w:t xml:space="preserve">                Pretensão Sa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22"/>
                                <w:szCs w:val="22"/>
                                <w:lang w:val="pt"/>
                              </w:rPr>
                              <w:t>larial</w:t>
                            </w:r>
                          </w:p>
                          <w:p w14:paraId="39A4807C" w14:textId="77777777" w:rsidR="00473348" w:rsidRPr="006E78D8" w:rsidRDefault="00473348" w:rsidP="00473348">
                            <w:pPr>
                              <w:jc w:val="both"/>
                              <w:rPr>
                                <w:rFonts w:ascii="Arial" w:hAnsi="Arial"/>
                                <w:color w:val="FFFFFF" w:themeColor="background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3E3959"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E-mail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20"/>
                                <w:lang w:val="pt"/>
                              </w:rPr>
                              <w:t>: gustavodear22@gmail.com                                        Analista Poder BI R$3.000,00</w:t>
                            </w:r>
                          </w:p>
                          <w:p w14:paraId="641D9866" w14:textId="77777777" w:rsidR="00473348" w:rsidRDefault="00473348" w:rsidP="004733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a14="http://schemas.microsoft.com/office/drawing/2010/main" xmlns:ma14="http://schemas.microsoft.com/office/mac/drawingml/2011/main">
            <w:pict>
              <v:shapetype id="_x0000_t202" coordsize="21600,21600" o:spt="202" path="m,l,21600r21600,l21600,xe" w14:anchorId="00029F48">
                <v:stroke joinstyle="miter"/>
                <v:path gradientshapeok="t" o:connecttype="rect"/>
              </v:shapetype>
              <v:shape id="Zone de texte 20" style="position:absolute;left:0;text-align:left;margin-left:5.25pt;margin-top:-48.7pt;width:583.8pt;height:115.9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spid="_x0000_s1026" fillcolor="#5a5a5a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">
                <v:textbox>
                  <w:txbxContent>
                    <w:p w:rsidRPr="00270FB5" w:rsidR="00473348" w:rsidP="00473348" w:rsidRDefault="00473348" w14:paraId="573ADCD2" w14:textId="77777777">
                      <w:pPr>
                        <w:bidi w:val="false"/>
                        <w:jc w:val="both"/>
                        <w:rPr>
                          <w:rFonts w:ascii="Arial" w:hAnsi="Arial"/>
                          <w:b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6"/>
                          <w:szCs w:val="36"/>
                          <w:lang w:val="pt"/>
                        </w:rPr>
                        <w:t xml:space="preserve">Gustavo Henrique Martins Gonçalves</w:t>
                      </w:r>
                    </w:p>
                    <w:p w:rsidRPr="00270FB5" w:rsidR="00473348" w:rsidP="00473348" w:rsidRDefault="00473348" w14:paraId="083652D0" w14:textId="77777777">
                      <w:pPr>
                        <w:bidi w:val="false"/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Idade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: 18 - (05</w:t>
                      </w:r>
                      <w:r w:rsidRPr="006E78D8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/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12</w:t>
                      </w:r>
                      <w:r w:rsidRPr="006E78D8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/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2001)</w:t>
                      </w:r>
                    </w:p>
                    <w:p w:rsidRPr="003E3959" w:rsidR="00473348" w:rsidP="00473348" w:rsidRDefault="00473348" w14:paraId="2713A5F8" w14:textId="77777777">
                      <w:pPr>
                        <w:bidi w:val="false"/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Endereço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: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Rua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/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 igarapé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 da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missão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, 223</w:t>
                      </w:r>
                    </w:p>
                    <w:p w:rsidRPr="003E3959" w:rsidR="00473348" w:rsidP="00473348" w:rsidRDefault="00473348" w14:paraId="37D2DB9C" w14:textId="77777777">
                      <w:pPr>
                        <w:bidi w:val="false"/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Cidade-País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: São Paulo</w:t>
                      </w:r>
                    </w:p>
                    <w:p w:rsidRPr="003E3959" w:rsidR="00473348" w:rsidP="00473348" w:rsidRDefault="00473348" w14:paraId="2F3FB236" w14:textId="77777777">
                      <w:pPr>
                        <w:bidi w:val="false"/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 w:rsidRPr="003E3959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Telefone: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 (11) 958822067</w:t>
                      </w:r>
                      <w:r w:rsidRPr="003E3959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/>
                      </w:r>
                      <w:proofErr w:type="spellStart"/>
                      <w:r w:rsidRPr="003E3959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pt"/>
                        </w:rPr>
                        <w:t xml:space="preserve">                                                  Posição desejada</w:t>
                      </w:r>
                      <w:proofErr w:type="spellEnd"/>
                      <w:r w:rsidRPr="003E3959">
                        <w:rPr>
                          <w:b/>
                          <w:color w:val="FFFFFF" w:themeColor="background1"/>
                          <w:sz w:val="32"/>
                          <w:szCs w:val="32"/>
                          <w:lang w:val="pt"/>
                        </w:rPr>
                        <w:t xml:space="preserve"/>
                      </w:r>
                      <w:proofErr w:type="spellStart"/>
                      <w:proofErr w:type="spellEnd"/>
                      <w:r>
                        <w:rPr>
                          <w:b/>
                          <w:color w:val="FFFFFF" w:themeColor="background1"/>
                          <w:sz w:val="32"/>
                          <w:szCs w:val="32"/>
                          <w:lang w:val="pt"/>
                        </w:rPr>
                        <w:tab/>
                        <w:t xml:space="preserve"/>
                      </w:r>
                      <w:proofErr w:type="spellStart"/>
                      <w:r w:rsidRPr="004310DF">
                        <w:rPr>
                          <w:b/>
                          <w:color w:val="FFFFFF" w:themeColor="background1"/>
                          <w:sz w:val="22"/>
                          <w:szCs w:val="22"/>
                          <w:lang w:val="pt"/>
                        </w:rPr>
                        <w:t xml:space="preserve">                Pretensão Sa</w:t>
                      </w:r>
                      <w:proofErr w:type="spellEnd"/>
                      <w:r>
                        <w:rPr>
                          <w:b/>
                          <w:color w:val="FFFFFF" w:themeColor="background1"/>
                          <w:sz w:val="22"/>
                          <w:szCs w:val="22"/>
                          <w:lang w:val="pt"/>
                        </w:rPr>
                        <w:t xml:space="preserve">larial</w:t>
                      </w:r>
                    </w:p>
                    <w:p w:rsidRPr="006E78D8" w:rsidR="00473348" w:rsidP="00473348" w:rsidRDefault="00473348" w14:paraId="39A4807C" w14:textId="77777777">
                      <w:pPr>
                        <w:bidi w:val="false"/>
                        <w:jc w:val="both"/>
                        <w:rPr>
                          <w:rFonts w:ascii="Arial" w:hAnsi="Arial"/>
                          <w:color w:val="FFFFFF" w:themeColor="background1"/>
                          <w:sz w:val="20"/>
                          <w:szCs w:val="20"/>
                          <w:lang w:val="pt-BR"/>
                        </w:rPr>
                      </w:pPr>
                      <w:r w:rsidRPr="003E3959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E-mail</w:t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: gustavodear22@gmail.com </w:t>
                      </w:r>
                      <w:r w:rsidRPr="003E3959"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/>
                      </w:r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                                       Analista de </w:t>
                      </w:r>
                      <w:proofErr w:type="spellStart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Power</w:t>
                      </w:r>
                      <w:proofErr w:type="spellEnd"/>
                      <w:r>
                        <w:rPr>
                          <w:color w:val="FFFFFF" w:themeColor="background1"/>
                          <w:sz w:val="20"/>
                          <w:szCs w:val="20"/>
                          <w:lang w:val="pt"/>
                        </w:rPr>
                        <w:t xml:space="preserve"> BI                                                R$3.000,00</w:t>
                      </w:r>
                    </w:p>
                    <w:p w:rsidR="00473348" w:rsidP="00473348" w:rsidRDefault="00473348" w14:paraId="641D9866" w14:textId="77777777"/>
                  </w:txbxContent>
                </v:textbox>
                <w10:wrap anchorx="page"/>
              </v:shape>
            </w:pict>
          </mc:Fallback>
        </mc:AlternateContent>
      </w:r>
      <w:r w:rsidRPr="003E3959">
        <w:rPr>
          <w:color w:val="FFFFFF" w:themeColor="background1"/>
          <w:sz w:val="20"/>
          <w:szCs w:val="20"/>
          <w:lang w:val="pt"/>
        </w:rPr>
        <w:t>Telefone:</w:t>
      </w:r>
      <w:r>
        <w:rPr>
          <w:color w:val="FFFFFF" w:themeColor="background1"/>
          <w:sz w:val="20"/>
          <w:szCs w:val="20"/>
          <w:lang w:val="pt"/>
        </w:rPr>
        <w:t xml:space="preserve"> (11) 958822067</w:t>
      </w:r>
      <w:r w:rsidRPr="003E3959">
        <w:rPr>
          <w:color w:val="FFFFFF" w:themeColor="background1"/>
          <w:sz w:val="20"/>
          <w:szCs w:val="20"/>
          <w:lang w:val="pt"/>
        </w:rPr>
        <w:t xml:space="preserve">                                                  </w:t>
      </w:r>
      <w:r w:rsidRPr="003E3959">
        <w:rPr>
          <w:b/>
          <w:color w:val="FFFFFF" w:themeColor="background1"/>
          <w:sz w:val="32"/>
          <w:szCs w:val="32"/>
          <w:lang w:val="pt"/>
        </w:rPr>
        <w:t>Posição desejada</w:t>
      </w:r>
      <w:r>
        <w:rPr>
          <w:b/>
          <w:color w:val="FFFFFF" w:themeColor="background1"/>
          <w:sz w:val="32"/>
          <w:szCs w:val="32"/>
          <w:lang w:val="pt"/>
        </w:rPr>
        <w:tab/>
        <w:t xml:space="preserve">                </w:t>
      </w:r>
      <w:r w:rsidRPr="004310DF">
        <w:rPr>
          <w:b/>
          <w:color w:val="FFFFFF" w:themeColor="background1"/>
          <w:sz w:val="22"/>
          <w:szCs w:val="22"/>
          <w:lang w:val="pt"/>
        </w:rPr>
        <w:t>Pretensão Ihs</w:t>
      </w:r>
      <w:r>
        <w:rPr>
          <w:b/>
          <w:color w:val="FFFFFF" w:themeColor="background1"/>
          <w:sz w:val="22"/>
          <w:szCs w:val="22"/>
          <w:lang w:val="pt"/>
        </w:rPr>
        <w:t>larial</w:t>
      </w:r>
    </w:p>
    <w:p w14:paraId="5428FBD5" w14:textId="77777777" w:rsidR="00473348" w:rsidRPr="006E78D8" w:rsidRDefault="00473348" w:rsidP="00473348">
      <w:pPr>
        <w:jc w:val="both"/>
        <w:rPr>
          <w:rFonts w:ascii="Arial" w:hAnsi="Arial"/>
          <w:color w:val="FFFFFF" w:themeColor="background1"/>
          <w:sz w:val="20"/>
          <w:szCs w:val="20"/>
          <w:lang w:val="pt-BR"/>
        </w:rPr>
      </w:pPr>
      <w:r w:rsidRPr="003E3959">
        <w:rPr>
          <w:color w:val="FFFFFF" w:themeColor="background1"/>
          <w:sz w:val="20"/>
          <w:szCs w:val="20"/>
          <w:lang w:val="pt"/>
        </w:rPr>
        <w:t>E-mail</w:t>
      </w:r>
      <w:r>
        <w:rPr>
          <w:color w:val="FFFFFF" w:themeColor="background1"/>
          <w:sz w:val="20"/>
          <w:szCs w:val="20"/>
          <w:lang w:val="pt"/>
        </w:rPr>
        <w:t>: gustavodear22@gmail.com                                        Analista de Power BI                                                R$3.000,00</w:t>
      </w:r>
    </w:p>
    <w:p w14:paraId="1BB77DFB" w14:textId="62EAAA0F" w:rsidR="0008522F" w:rsidRDefault="00473348">
      <w:r w:rsidRPr="00C47AA9">
        <w:rPr>
          <w:b/>
          <w:noProof/>
          <w:color w:val="E36C0A"/>
          <w:sz w:val="36"/>
          <w:szCs w:val="36"/>
          <w:lang w:val="p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C1A2ADB" wp14:editId="1E06F0F3">
                <wp:simplePos x="0" y="0"/>
                <wp:positionH relativeFrom="column">
                  <wp:posOffset>-994410</wp:posOffset>
                </wp:positionH>
                <wp:positionV relativeFrom="paragraph">
                  <wp:posOffset>266700</wp:posOffset>
                </wp:positionV>
                <wp:extent cx="2286000" cy="1990725"/>
                <wp:effectExtent l="0" t="0" r="0" b="0"/>
                <wp:wrapTight wrapText="bothSides">
                  <wp:wrapPolygon edited="0">
                    <wp:start x="360" y="620"/>
                    <wp:lineTo x="360" y="20877"/>
                    <wp:lineTo x="21060" y="20877"/>
                    <wp:lineTo x="21060" y="620"/>
                    <wp:lineTo x="360" y="620"/>
                  </wp:wrapPolygon>
                </wp:wrapTight>
                <wp:docPr id="1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632E28" w14:textId="77777777" w:rsidR="00473348" w:rsidRPr="00A640BD" w:rsidRDefault="00473348" w:rsidP="00473348">
                            <w:pPr>
                              <w:rPr>
                                <w:rFonts w:ascii="Arial" w:hAnsi="Arial"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36"/>
                                <w:szCs w:val="36"/>
                                <w:lang w:val="pt"/>
                              </w:rPr>
                              <w:t>Habilidades</w:t>
                            </w:r>
                          </w:p>
                          <w:p w14:paraId="7DEE8A52" w14:textId="77777777" w:rsidR="00473348" w:rsidRPr="00C47AA9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</w:p>
                          <w:p w14:paraId="433D6B2B" w14:textId="77777777" w:rsidR="00473348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  <w:lang w:val="pt"/>
                              </w:rPr>
                              <w:t>Influência</w:t>
                            </w:r>
                          </w:p>
                          <w:p w14:paraId="2645225F" w14:textId="77777777" w:rsidR="00473348" w:rsidRPr="00C47AA9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  <w:lang w:val="pt"/>
                              </w:rPr>
                              <w:t>Iniciativa</w:t>
                            </w:r>
                          </w:p>
                          <w:p w14:paraId="45445082" w14:textId="77777777" w:rsidR="00473348" w:rsidRPr="00C47AA9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  <w:lang w:val="pt"/>
                              </w:rPr>
                              <w:t>Inspiração</w:t>
                            </w:r>
                          </w:p>
                          <w:p w14:paraId="68D15554" w14:textId="77777777" w:rsidR="00473348" w:rsidRPr="00C47AA9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 w:rsidRPr="00C47AA9"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lang w:val="pt"/>
                              </w:rPr>
                              <w:t>Comunicação</w:t>
                            </w:r>
                          </w:p>
                          <w:p w14:paraId="41C36A02" w14:textId="77777777" w:rsidR="00473348" w:rsidRPr="00FF50CA" w:rsidRDefault="00473348" w:rsidP="00473348">
                            <w:pPr>
                              <w:rPr>
                                <w:rFonts w:ascii="Arial" w:hAnsi="Arial"/>
                                <w:lang w:val="fr-FR"/>
                              </w:rPr>
                            </w:pPr>
                            <w:r w:rsidRPr="00FF50CA"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lang w:val="pt"/>
                              </w:rPr>
                              <w:t>Apresentação</w:t>
                            </w:r>
                          </w:p>
                          <w:p w14:paraId="00C69730" w14:textId="77777777" w:rsidR="00473348" w:rsidRDefault="00473348" w:rsidP="00473348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color w:val="000000"/>
                                <w:shd w:val="clear" w:color="auto" w:fill="FFFFFF"/>
                                <w:lang w:val="pt"/>
                              </w:rPr>
                              <w:t>Otimismo</w:t>
                            </w:r>
                          </w:p>
                          <w:p w14:paraId="5DA2B25A" w14:textId="77777777" w:rsidR="00473348" w:rsidRPr="00CA697C" w:rsidRDefault="00473348" w:rsidP="00473348">
                            <w:pPr>
                              <w:rPr>
                                <w:rFonts w:ascii="Helvetica" w:hAnsi="Helvetica" w:cs="Helvetica"/>
                                <w:color w:val="000000"/>
                                <w:shd w:val="clear" w:color="auto" w:fill="FFFFFF"/>
                              </w:rPr>
                            </w:pPr>
                            <w:r>
                              <w:rPr>
                                <w:color w:val="000000"/>
                                <w:shd w:val="clear" w:color="auto" w:fill="FFFFFF"/>
                                <w:lang w:val="pt"/>
                              </w:rPr>
                              <w:t>- Liderança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1A2ADB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7" type="#_x0000_t202" style="position:absolute;margin-left:-78.3pt;margin-top:21pt;width:180pt;height:156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" filled="f" stroked="f">
                <v:textbox inset=",7.2pt,,7.2pt">
                  <w:txbxContent>
                    <w:p w14:paraId="3E632E28" w14:textId="77777777" w:rsidR="00473348" w:rsidRPr="00A640BD" w:rsidRDefault="00473348" w:rsidP="00473348">
                      <w:pPr>
                        <w:rPr>
                          <w:rFonts w:ascii="Arial" w:hAnsi="Arial"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E36C0A"/>
                          <w:sz w:val="36"/>
                          <w:szCs w:val="36"/>
                          <w:lang w:val="pt"/>
                        </w:rPr>
                        <w:t>Habilidades</w:t>
                      </w:r>
                    </w:p>
                    <w:p w14:paraId="7DEE8A52" w14:textId="77777777" w:rsidR="00473348" w:rsidRPr="00C47AA9" w:rsidRDefault="00473348" w:rsidP="00473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</w:p>
                    <w:p w14:paraId="433D6B2B" w14:textId="77777777" w:rsidR="00473348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color w:val="000000"/>
                          <w:shd w:val="clear" w:color="auto" w:fill="FFFFFF"/>
                          <w:lang w:val="pt"/>
                        </w:rPr>
                        <w:t>Influência</w:t>
                      </w:r>
                    </w:p>
                    <w:p w14:paraId="2645225F" w14:textId="77777777" w:rsidR="00473348" w:rsidRPr="00C47AA9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color w:val="000000"/>
                          <w:shd w:val="clear" w:color="auto" w:fill="FFFFFF"/>
                          <w:lang w:val="pt"/>
                        </w:rPr>
                        <w:t>Iniciativa</w:t>
                      </w:r>
                    </w:p>
                    <w:p w14:paraId="45445082" w14:textId="77777777" w:rsidR="00473348" w:rsidRPr="00C47AA9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color w:val="000000"/>
                          <w:shd w:val="clear" w:color="auto" w:fill="FFFFFF"/>
                          <w:lang w:val="pt"/>
                        </w:rPr>
                        <w:t>Inspiração</w:t>
                      </w:r>
                    </w:p>
                    <w:p w14:paraId="68D15554" w14:textId="77777777" w:rsidR="00473348" w:rsidRPr="00C47AA9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 w:rsidRPr="00C47AA9"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lang w:val="pt"/>
                        </w:rPr>
                        <w:t>Comunicação</w:t>
                      </w:r>
                    </w:p>
                    <w:p w14:paraId="41C36A02" w14:textId="77777777" w:rsidR="00473348" w:rsidRPr="00FF50CA" w:rsidRDefault="00473348" w:rsidP="00473348">
                      <w:pPr>
                        <w:rPr>
                          <w:rFonts w:ascii="Arial" w:hAnsi="Arial"/>
                          <w:lang w:val="fr-FR"/>
                        </w:rPr>
                      </w:pPr>
                      <w:r w:rsidRPr="00FF50CA"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lang w:val="pt"/>
                        </w:rPr>
                        <w:t>Apresentação</w:t>
                      </w:r>
                    </w:p>
                    <w:p w14:paraId="00C69730" w14:textId="77777777" w:rsidR="00473348" w:rsidRDefault="00473348" w:rsidP="00473348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lang w:val="pt"/>
                        </w:rPr>
                        <w:t xml:space="preserve">- </w:t>
                      </w:r>
                      <w:r>
                        <w:rPr>
                          <w:color w:val="000000"/>
                          <w:shd w:val="clear" w:color="auto" w:fill="FFFFFF"/>
                          <w:lang w:val="pt"/>
                        </w:rPr>
                        <w:t>Otimismo</w:t>
                      </w:r>
                    </w:p>
                    <w:p w14:paraId="5DA2B25A" w14:textId="77777777" w:rsidR="00473348" w:rsidRPr="00CA697C" w:rsidRDefault="00473348" w:rsidP="00473348">
                      <w:pPr>
                        <w:rPr>
                          <w:rFonts w:ascii="Helvetica" w:hAnsi="Helvetica" w:cs="Helvetica"/>
                          <w:color w:val="000000"/>
                          <w:shd w:val="clear" w:color="auto" w:fill="FFFFFF"/>
                        </w:rPr>
                      </w:pPr>
                      <w:r>
                        <w:rPr>
                          <w:color w:val="000000"/>
                          <w:shd w:val="clear" w:color="auto" w:fill="FFFFFF"/>
                          <w:lang w:val="pt"/>
                        </w:rPr>
                        <w:t>- Liderança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086E9F4" w14:textId="7C87057E" w:rsidR="00473348" w:rsidRDefault="00473348"/>
    <w:p w14:paraId="02448CF6" w14:textId="63585CAA" w:rsidR="00473348" w:rsidRDefault="00473348">
      <w:ins w:id="0" w:author="Gustavo Henrique Martins Goncalves" w:date="2020-03-31T12:20:00Z">
        <w:r w:rsidDel="00000001">
          <w:rPr>
            <w:noProof/>
            <w:lang w:val="pt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4FE7D5B3" wp14:editId="2E080EC9">
                  <wp:simplePos x="0" y="0"/>
                  <wp:positionH relativeFrom="column">
                    <wp:posOffset>-1013460</wp:posOffset>
                  </wp:positionH>
                  <wp:positionV relativeFrom="paragraph">
                    <wp:posOffset>304165</wp:posOffset>
                  </wp:positionV>
                  <wp:extent cx="6715125" cy="0"/>
                  <wp:effectExtent l="0" t="0" r="0" b="0"/>
                  <wp:wrapNone/>
                  <wp:docPr id="3" name="Conector reto 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671512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 xmlns:ma14="http://schemas.microsoft.com/office/mac/drawingml/2011/main">
              <w:pict>
                <v:line id="Conector reto 3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-79.8pt,23.95pt" to="448.95pt,23.95pt" w14:anchorId="27D4C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">
                  <v:stroke joinstyle="miter"/>
                </v:line>
              </w:pict>
            </mc:Fallback>
          </mc:AlternateContent>
        </w:r>
      </w:ins>
    </w:p>
    <w:p w14:paraId="2E607048" w14:textId="66FCF68D" w:rsidR="00473348" w:rsidRDefault="00473348"/>
    <w:p w14:paraId="21888DA1" w14:textId="144964E9" w:rsidR="00473348" w:rsidRDefault="00031D5F">
      <w:r w:rsidRPr="00C47AA9">
        <w:rPr>
          <w:b/>
          <w:noProof/>
          <w:color w:val="E36C0A"/>
          <w:sz w:val="36"/>
          <w:szCs w:val="36"/>
          <w:lang w:val="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005CE4" wp14:editId="53919241">
                <wp:simplePos x="0" y="0"/>
                <wp:positionH relativeFrom="page">
                  <wp:posOffset>4533900</wp:posOffset>
                </wp:positionH>
                <wp:positionV relativeFrom="paragraph">
                  <wp:posOffset>10160</wp:posOffset>
                </wp:positionV>
                <wp:extent cx="2628900" cy="2324100"/>
                <wp:effectExtent l="0" t="0" r="0" b="0"/>
                <wp:wrapThrough wrapText="bothSides">
                  <wp:wrapPolygon edited="0">
                    <wp:start x="313" y="531"/>
                    <wp:lineTo x="313" y="21069"/>
                    <wp:lineTo x="21130" y="21069"/>
                    <wp:lineTo x="21130" y="531"/>
                    <wp:lineTo x="313" y="531"/>
                  </wp:wrapPolygon>
                </wp:wrapThrough>
                <wp:docPr id="16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324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74E19E5C" w14:textId="77777777" w:rsidR="005865DD" w:rsidRPr="00031D5F" w:rsidRDefault="00473348" w:rsidP="005865DD">
                            <w:pPr>
                              <w:rPr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</w:pPr>
                            <w:r w:rsidRPr="00270FB5">
                              <w:rPr>
                                <w:b/>
                                <w:color w:val="000000"/>
                                <w:lang w:val="pt"/>
                              </w:rPr>
                              <w:t>-</w:t>
                            </w:r>
                            <w:r w:rsidR="005865DD">
                              <w:rPr>
                                <w:b/>
                                <w:color w:val="000000"/>
                                <w:lang w:val="pt"/>
                              </w:rPr>
                              <w:t>S</w:t>
                            </w:r>
                            <w:r w:rsidR="005865DD" w:rsidRPr="005865DD">
                              <w:rPr>
                                <w:b/>
                                <w:color w:val="000000"/>
                                <w:lang w:val="pt"/>
                              </w:rPr>
                              <w:t>kills</w:t>
                            </w:r>
                            <w:r w:rsidRPr="00270FB5">
                              <w:rPr>
                                <w:b/>
                                <w:color w:val="000000"/>
                                <w:lang w:val="pt"/>
                              </w:rPr>
                              <w:t xml:space="preserve">: </w:t>
                            </w:r>
                            <w:r w:rsidR="005865DD" w:rsidRPr="00031D5F">
                              <w:rPr>
                                <w:color w:val="000000" w:themeColor="text1"/>
                                <w:lang w:val="pt"/>
                              </w:rPr>
                              <w:t>Gerenciamento de projetos</w:t>
                            </w:r>
                            <w:r w:rsidR="005865DD" w:rsidRPr="00031D5F">
                              <w:rPr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  <w:t>;</w:t>
                            </w:r>
                          </w:p>
                          <w:p w14:paraId="11439832" w14:textId="52BB21F2" w:rsidR="005865DD" w:rsidRPr="00031D5F" w:rsidRDefault="005865DD" w:rsidP="005865DD">
                            <w:pPr>
                              <w:rPr>
                                <w:rFonts w:ascii="Arial" w:hAnsi="Arial"/>
                                <w:color w:val="000000" w:themeColor="text1"/>
                                <w:lang w:val="fr-FR"/>
                              </w:rPr>
                            </w:pPr>
                            <w:r w:rsidRPr="00031D5F">
                              <w:rPr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  <w:t>ETL; Dashboard Design; Teamwork; Analytics;</w:t>
                            </w:r>
                            <w:r w:rsidRPr="00031D5F">
                              <w:rPr>
                                <w:color w:val="000000" w:themeColor="text1"/>
                                <w:lang w:val="pt"/>
                              </w:rPr>
                              <w:t xml:space="preserve"> </w:t>
                            </w:r>
                            <w:r w:rsidRPr="00031D5F">
                              <w:rPr>
                                <w:i/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  <w:t>Metodologia Ágil Scrum; ITIL Foundation V4</w:t>
                            </w:r>
                            <w:r w:rsidRPr="00031D5F">
                              <w:rPr>
                                <w:i/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  <w:t>; Governança; Kanban; Integration;</w:t>
                            </w:r>
                            <w:r w:rsidRPr="00031D5F">
                              <w:rPr>
                                <w:i/>
                                <w:color w:val="000000" w:themeColor="text1"/>
                                <w:shd w:val="clear" w:color="auto" w:fill="FFFFFF"/>
                                <w:lang w:val="pt"/>
                              </w:rPr>
                              <w:t xml:space="preserve"> Growth Hacking</w:t>
                            </w:r>
                          </w:p>
                          <w:p w14:paraId="7A7F779D" w14:textId="69325ED9" w:rsidR="00473348" w:rsidRPr="00270FB5" w:rsidRDefault="00473348" w:rsidP="005865D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071CC3BD" w14:textId="23EE0F2C" w:rsidR="00473348" w:rsidRPr="005865DD" w:rsidRDefault="00473348" w:rsidP="00473348">
                            <w:pPr>
                              <w:rPr>
                                <w:rFonts w:ascii="Arial" w:hAnsi="Arial"/>
                                <w:bCs/>
                                <w:color w:val="000000"/>
                                <w:lang w:val="fr-FR"/>
                              </w:rPr>
                            </w:pPr>
                            <w:r w:rsidRPr="00270FB5">
                              <w:rPr>
                                <w:b/>
                                <w:color w:val="000000"/>
                                <w:lang w:val="pt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0000"/>
                                <w:lang w:val="pt"/>
                              </w:rPr>
                              <w:t>Competências:</w:t>
                            </w:r>
                            <w:r w:rsidR="00031D5F">
                              <w:rPr>
                                <w:b/>
                                <w:color w:val="000000"/>
                                <w:lang w:val="pt"/>
                              </w:rPr>
                              <w:t xml:space="preserve"> </w:t>
                            </w:r>
                            <w:r w:rsidR="00031D5F">
                              <w:rPr>
                                <w:bCs/>
                                <w:color w:val="000000"/>
                                <w:lang w:val="pt"/>
                              </w:rPr>
                              <w:t>Liderança;</w:t>
                            </w:r>
                            <w:r w:rsidR="005865DD">
                              <w:rPr>
                                <w:b/>
                                <w:color w:val="000000"/>
                                <w:lang w:val="pt"/>
                              </w:rPr>
                              <w:t xml:space="preserve"> </w:t>
                            </w:r>
                            <w:r w:rsidR="005865DD">
                              <w:rPr>
                                <w:bCs/>
                                <w:color w:val="000000"/>
                                <w:lang w:val="pt"/>
                              </w:rPr>
                              <w:t xml:space="preserve">Comunicação </w:t>
                            </w:r>
                            <w:r w:rsidR="00031D5F">
                              <w:rPr>
                                <w:bCs/>
                                <w:color w:val="000000"/>
                                <w:lang w:val="pt"/>
                              </w:rPr>
                              <w:t xml:space="preserve">pessoal e empresarial; Persuasão; Iniciativa; Autoconfiança; </w:t>
                            </w:r>
                            <w:r w:rsidR="00031D5F">
                              <w:rPr>
                                <w:bCs/>
                                <w:color w:val="000000"/>
                                <w:lang w:val="pt"/>
                              </w:rPr>
                              <w:t>Proatividade</w:t>
                            </w:r>
                            <w:r w:rsidR="00031D5F">
                              <w:rPr>
                                <w:bCs/>
                                <w:color w:val="000000"/>
                                <w:lang w:val="pt"/>
                              </w:rPr>
                              <w:t xml:space="preserve">; Flexibilidade; Relacionamento; Empatia; Visão no cliente; Visão do negócio; Capacidade de análise; Inteligência emocional; Resolução de problemas;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05CE4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8" type="#_x0000_t202" style="position:absolute;margin-left:357pt;margin-top:.8pt;width:207pt;height:183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" filled="f" stroked="f">
                <v:shadow color="black" opacity="49150f" offset=".74833mm,.74833mm"/>
                <v:textbox inset=",7.2pt,,7.2pt">
                  <w:txbxContent>
                    <w:p w14:paraId="74E19E5C" w14:textId="77777777" w:rsidR="005865DD" w:rsidRPr="00031D5F" w:rsidRDefault="00473348" w:rsidP="005865DD">
                      <w:pPr>
                        <w:rPr>
                          <w:color w:val="000000" w:themeColor="text1"/>
                          <w:shd w:val="clear" w:color="auto" w:fill="FFFFFF"/>
                          <w:lang w:val="pt"/>
                        </w:rPr>
                      </w:pPr>
                      <w:r w:rsidRPr="00270FB5">
                        <w:rPr>
                          <w:b/>
                          <w:color w:val="000000"/>
                          <w:lang w:val="pt"/>
                        </w:rPr>
                        <w:t>-</w:t>
                      </w:r>
                      <w:r w:rsidR="005865DD">
                        <w:rPr>
                          <w:b/>
                          <w:color w:val="000000"/>
                          <w:lang w:val="pt"/>
                        </w:rPr>
                        <w:t>S</w:t>
                      </w:r>
                      <w:r w:rsidR="005865DD" w:rsidRPr="005865DD">
                        <w:rPr>
                          <w:b/>
                          <w:color w:val="000000"/>
                          <w:lang w:val="pt"/>
                        </w:rPr>
                        <w:t>kills</w:t>
                      </w:r>
                      <w:r w:rsidRPr="00270FB5">
                        <w:rPr>
                          <w:b/>
                          <w:color w:val="000000"/>
                          <w:lang w:val="pt"/>
                        </w:rPr>
                        <w:t xml:space="preserve">: </w:t>
                      </w:r>
                      <w:r w:rsidR="005865DD" w:rsidRPr="00031D5F">
                        <w:rPr>
                          <w:color w:val="000000" w:themeColor="text1"/>
                          <w:lang w:val="pt"/>
                        </w:rPr>
                        <w:t>Gerenciamento de projetos</w:t>
                      </w:r>
                      <w:r w:rsidR="005865DD" w:rsidRPr="00031D5F">
                        <w:rPr>
                          <w:color w:val="000000" w:themeColor="text1"/>
                          <w:shd w:val="clear" w:color="auto" w:fill="FFFFFF"/>
                          <w:lang w:val="pt"/>
                        </w:rPr>
                        <w:t>;</w:t>
                      </w:r>
                    </w:p>
                    <w:p w14:paraId="11439832" w14:textId="52BB21F2" w:rsidR="005865DD" w:rsidRPr="00031D5F" w:rsidRDefault="005865DD" w:rsidP="005865DD">
                      <w:pPr>
                        <w:rPr>
                          <w:rFonts w:ascii="Arial" w:hAnsi="Arial"/>
                          <w:color w:val="000000" w:themeColor="text1"/>
                          <w:lang w:val="fr-FR"/>
                        </w:rPr>
                      </w:pPr>
                      <w:r w:rsidRPr="00031D5F">
                        <w:rPr>
                          <w:color w:val="000000" w:themeColor="text1"/>
                          <w:shd w:val="clear" w:color="auto" w:fill="FFFFFF"/>
                          <w:lang w:val="pt"/>
                        </w:rPr>
                        <w:t>ETL; Dashboard Design; Teamwork; Analytics;</w:t>
                      </w:r>
                      <w:r w:rsidRPr="00031D5F">
                        <w:rPr>
                          <w:color w:val="000000" w:themeColor="text1"/>
                          <w:lang w:val="pt"/>
                        </w:rPr>
                        <w:t xml:space="preserve"> </w:t>
                      </w:r>
                      <w:r w:rsidRPr="00031D5F">
                        <w:rPr>
                          <w:i/>
                          <w:color w:val="000000" w:themeColor="text1"/>
                          <w:shd w:val="clear" w:color="auto" w:fill="FFFFFF"/>
                          <w:lang w:val="pt"/>
                        </w:rPr>
                        <w:t>Metodologia Ágil Scrum; ITIL Foundation V4</w:t>
                      </w:r>
                      <w:r w:rsidRPr="00031D5F">
                        <w:rPr>
                          <w:i/>
                          <w:color w:val="000000" w:themeColor="text1"/>
                          <w:shd w:val="clear" w:color="auto" w:fill="FFFFFF"/>
                          <w:lang w:val="pt"/>
                        </w:rPr>
                        <w:t>; Governança; Kanban; Integration;</w:t>
                      </w:r>
                      <w:r w:rsidRPr="00031D5F">
                        <w:rPr>
                          <w:i/>
                          <w:color w:val="000000" w:themeColor="text1"/>
                          <w:shd w:val="clear" w:color="auto" w:fill="FFFFFF"/>
                          <w:lang w:val="pt"/>
                        </w:rPr>
                        <w:t xml:space="preserve"> Growth Hacking</w:t>
                      </w:r>
                    </w:p>
                    <w:p w14:paraId="7A7F779D" w14:textId="69325ED9" w:rsidR="00473348" w:rsidRPr="00270FB5" w:rsidRDefault="00473348" w:rsidP="005865DD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</w:p>
                    <w:p w14:paraId="071CC3BD" w14:textId="23EE0F2C" w:rsidR="00473348" w:rsidRPr="005865DD" w:rsidRDefault="00473348" w:rsidP="00473348">
                      <w:pPr>
                        <w:rPr>
                          <w:rFonts w:ascii="Arial" w:hAnsi="Arial"/>
                          <w:bCs/>
                          <w:color w:val="000000"/>
                          <w:lang w:val="fr-FR"/>
                        </w:rPr>
                      </w:pPr>
                      <w:r w:rsidRPr="00270FB5">
                        <w:rPr>
                          <w:b/>
                          <w:color w:val="000000"/>
                          <w:lang w:val="pt"/>
                        </w:rPr>
                        <w:t xml:space="preserve">- </w:t>
                      </w:r>
                      <w:r>
                        <w:rPr>
                          <w:b/>
                          <w:color w:val="000000"/>
                          <w:lang w:val="pt"/>
                        </w:rPr>
                        <w:t>Competências:</w:t>
                      </w:r>
                      <w:r w:rsidR="00031D5F">
                        <w:rPr>
                          <w:b/>
                          <w:color w:val="000000"/>
                          <w:lang w:val="pt"/>
                        </w:rPr>
                        <w:t xml:space="preserve"> </w:t>
                      </w:r>
                      <w:r w:rsidR="00031D5F">
                        <w:rPr>
                          <w:bCs/>
                          <w:color w:val="000000"/>
                          <w:lang w:val="pt"/>
                        </w:rPr>
                        <w:t>Liderança;</w:t>
                      </w:r>
                      <w:r w:rsidR="005865DD">
                        <w:rPr>
                          <w:b/>
                          <w:color w:val="000000"/>
                          <w:lang w:val="pt"/>
                        </w:rPr>
                        <w:t xml:space="preserve"> </w:t>
                      </w:r>
                      <w:r w:rsidR="005865DD">
                        <w:rPr>
                          <w:bCs/>
                          <w:color w:val="000000"/>
                          <w:lang w:val="pt"/>
                        </w:rPr>
                        <w:t xml:space="preserve">Comunicação </w:t>
                      </w:r>
                      <w:r w:rsidR="00031D5F">
                        <w:rPr>
                          <w:bCs/>
                          <w:color w:val="000000"/>
                          <w:lang w:val="pt"/>
                        </w:rPr>
                        <w:t xml:space="preserve">pessoal e empresarial; Persuasão; Iniciativa; Autoconfiança; </w:t>
                      </w:r>
                      <w:r w:rsidR="00031D5F">
                        <w:rPr>
                          <w:bCs/>
                          <w:color w:val="000000"/>
                          <w:lang w:val="pt"/>
                        </w:rPr>
                        <w:t>Proatividade</w:t>
                      </w:r>
                      <w:r w:rsidR="00031D5F">
                        <w:rPr>
                          <w:bCs/>
                          <w:color w:val="000000"/>
                          <w:lang w:val="pt"/>
                        </w:rPr>
                        <w:t xml:space="preserve">; Flexibilidade; Relacionamento; Empatia; Visão no cliente; Visão do negócio; Capacidade de análise; Inteligência emocional; Resolução de problemas; </w:t>
                      </w: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473348" w:rsidRPr="00C47AA9">
        <w:rPr>
          <w:b/>
          <w:noProof/>
          <w:color w:val="E36C0A"/>
          <w:sz w:val="36"/>
          <w:szCs w:val="36"/>
          <w:lang w:val="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30E32D" wp14:editId="31E0A870">
                <wp:simplePos x="0" y="0"/>
                <wp:positionH relativeFrom="column">
                  <wp:posOffset>882015</wp:posOffset>
                </wp:positionH>
                <wp:positionV relativeFrom="paragraph">
                  <wp:posOffset>13970</wp:posOffset>
                </wp:positionV>
                <wp:extent cx="1943100" cy="857250"/>
                <wp:effectExtent l="0" t="0" r="0" b="0"/>
                <wp:wrapThrough wrapText="bothSides">
                  <wp:wrapPolygon edited="0">
                    <wp:start x="424" y="1440"/>
                    <wp:lineTo x="424" y="20160"/>
                    <wp:lineTo x="20965" y="20160"/>
                    <wp:lineTo x="20965" y="1440"/>
                    <wp:lineTo x="424" y="1440"/>
                  </wp:wrapPolygon>
                </wp:wrapThrough>
                <wp:docPr id="14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DCB283" w14:textId="77777777" w:rsidR="00473348" w:rsidRPr="00C47AA9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lang w:val="pt"/>
                              </w:rPr>
                              <w:t>Português: Avançado</w:t>
                            </w:r>
                          </w:p>
                          <w:p w14:paraId="33B93158" w14:textId="77777777" w:rsidR="00473348" w:rsidRPr="00D3137E" w:rsidRDefault="00473348" w:rsidP="00473348">
                            <w:pPr>
                              <w:rPr>
                                <w:rFonts w:ascii="Arial" w:hAnsi="Arial"/>
                                <w:lang w:val="en-US"/>
                              </w:rPr>
                            </w:pPr>
                            <w:r>
                              <w:rPr>
                                <w:lang w:val="pt"/>
                              </w:rPr>
                              <w:t>Inglês: Intermediário</w:t>
                            </w:r>
                          </w:p>
                          <w:p w14:paraId="62A6CA11" w14:textId="77777777" w:rsidR="00473348" w:rsidRPr="00C47AA9" w:rsidRDefault="00473348" w:rsidP="004733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0E32D" id="Cuadro de texto 6" o:spid="_x0000_s1029" type="#_x0000_t202" style="position:absolute;margin-left:69.45pt;margin-top:1.1pt;width:153pt;height:67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" filled="f" stroked="f">
                <v:textbox inset=",7.2pt,,7.2pt">
                  <w:txbxContent>
                    <w:p w14:paraId="3EDCB283" w14:textId="77777777" w:rsidR="00473348" w:rsidRPr="00C47AA9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lang w:val="pt"/>
                        </w:rPr>
                        <w:t>Português: Avançado</w:t>
                      </w:r>
                    </w:p>
                    <w:p w14:paraId="33B93158" w14:textId="77777777" w:rsidR="00473348" w:rsidRPr="00D3137E" w:rsidRDefault="00473348" w:rsidP="00473348">
                      <w:pPr>
                        <w:rPr>
                          <w:rFonts w:ascii="Arial" w:hAnsi="Arial"/>
                          <w:lang w:val="en-US"/>
                        </w:rPr>
                      </w:pPr>
                      <w:r>
                        <w:rPr>
                          <w:lang w:val="pt"/>
                        </w:rPr>
                        <w:t>Inglês: Intermediário</w:t>
                      </w:r>
                    </w:p>
                    <w:p w14:paraId="62A6CA11" w14:textId="77777777" w:rsidR="00473348" w:rsidRPr="00C47AA9" w:rsidRDefault="00473348" w:rsidP="00473348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99B2A37" w14:textId="3FCBAD8D" w:rsidR="00473348" w:rsidRDefault="00473348"/>
    <w:p w14:paraId="449C61DD" w14:textId="36932148" w:rsidR="00473348" w:rsidRDefault="00473348"/>
    <w:p w14:paraId="0CEB3257" w14:textId="45709C80" w:rsidR="00473348" w:rsidRDefault="005865DD">
      <w:r w:rsidRPr="00C47AA9">
        <w:rPr>
          <w:b/>
          <w:noProof/>
          <w:color w:val="E36C0A"/>
          <w:sz w:val="36"/>
          <w:szCs w:val="36"/>
          <w:lang w:val="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CF951C" wp14:editId="203FCA86">
                <wp:simplePos x="0" y="0"/>
                <wp:positionH relativeFrom="page">
                  <wp:posOffset>1924050</wp:posOffset>
                </wp:positionH>
                <wp:positionV relativeFrom="paragraph">
                  <wp:posOffset>207010</wp:posOffset>
                </wp:positionV>
                <wp:extent cx="2800350" cy="1238250"/>
                <wp:effectExtent l="0" t="0" r="0" b="0"/>
                <wp:wrapThrough wrapText="bothSides">
                  <wp:wrapPolygon edited="0">
                    <wp:start x="294" y="997"/>
                    <wp:lineTo x="294" y="20603"/>
                    <wp:lineTo x="21159" y="20603"/>
                    <wp:lineTo x="21159" y="997"/>
                    <wp:lineTo x="294" y="997"/>
                  </wp:wrapPolygon>
                </wp:wrapThrough>
                <wp:docPr id="1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238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49DBEE69" w14:textId="1AAF6BC6" w:rsidR="005865DD" w:rsidRDefault="005865DD" w:rsidP="005865DD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 w:rsidRPr="00270FB5">
                              <w:rPr>
                                <w:b/>
                                <w:color w:val="000000"/>
                                <w:lang w:val="pt"/>
                              </w:rPr>
                              <w:t xml:space="preserve">- Software: </w:t>
                            </w:r>
                            <w:r w:rsidRPr="004C6CBA">
                              <w:rPr>
                                <w:color w:val="000000"/>
                                <w:lang w:val="pt"/>
                              </w:rPr>
                              <w:t>Excel, PowerPoint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br/>
                            </w:r>
                            <w:r w:rsidRPr="004C6CBA">
                              <w:rPr>
                                <w:color w:val="000000"/>
                                <w:lang w:val="pt"/>
                              </w:rPr>
                              <w:t>Word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</w:t>
                            </w:r>
                            <w:r w:rsidRPr="004C6CBA">
                              <w:rPr>
                                <w:color w:val="00000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>Banco de dados MySQl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 SharePoint; Microsoft Flow;</w:t>
                            </w:r>
                          </w:p>
                          <w:p w14:paraId="1555FCED" w14:textId="6F66B859" w:rsidR="005865DD" w:rsidRPr="00270FB5" w:rsidRDefault="005865DD" w:rsidP="005865D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lang w:val="pt"/>
                              </w:rPr>
                              <w:t>Power Bi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 xml:space="preserve"> Draw IO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 xml:space="preserve"> Figma</w:t>
                            </w:r>
                            <w:r w:rsidR="00031D5F">
                              <w:rPr>
                                <w:color w:val="000000"/>
                                <w:lang w:val="pt"/>
                              </w:rPr>
                              <w:t>;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 xml:space="preserve"> Z</w:t>
                            </w:r>
                            <w:r w:rsidRPr="005865DD">
                              <w:rPr>
                                <w:color w:val="000000"/>
                                <w:lang w:val="pt"/>
                              </w:rPr>
                              <w:t xml:space="preserve">oho 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>A</w:t>
                            </w:r>
                            <w:r w:rsidRPr="005865DD">
                              <w:rPr>
                                <w:color w:val="000000"/>
                                <w:lang w:val="pt"/>
                              </w:rPr>
                              <w:t>nalytics</w:t>
                            </w:r>
                          </w:p>
                          <w:p w14:paraId="1ED4CE37" w14:textId="77777777" w:rsidR="005865DD" w:rsidRPr="00270FB5" w:rsidRDefault="005865DD" w:rsidP="005865DD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lang w:val="en-US"/>
                              </w:rPr>
                            </w:pPr>
                          </w:p>
                          <w:p w14:paraId="64F7DDB5" w14:textId="579C4B01" w:rsidR="005865DD" w:rsidRPr="00215619" w:rsidRDefault="005865DD" w:rsidP="005865DD">
                            <w:pPr>
                              <w:rPr>
                                <w:rFonts w:ascii="Arial" w:hAnsi="Arial"/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CF951C" id="_x0000_s1030" type="#_x0000_t202" style="position:absolute;margin-left:151.5pt;margin-top:16.3pt;width:220.5pt;height:97.5pt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" filled="f" stroked="f">
                <v:shadow color="black" opacity="49150f" offset=".74833mm,.74833mm"/>
                <v:textbox inset=",7.2pt,,7.2pt">
                  <w:txbxContent>
                    <w:p w14:paraId="49DBEE69" w14:textId="1AAF6BC6" w:rsidR="005865DD" w:rsidRDefault="005865DD" w:rsidP="005865DD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 w:rsidRPr="00270FB5">
                        <w:rPr>
                          <w:b/>
                          <w:color w:val="000000"/>
                          <w:lang w:val="pt"/>
                        </w:rPr>
                        <w:t xml:space="preserve">- Software: </w:t>
                      </w:r>
                      <w:r w:rsidRPr="004C6CBA">
                        <w:rPr>
                          <w:color w:val="000000"/>
                          <w:lang w:val="pt"/>
                        </w:rPr>
                        <w:t>Excel, PowerPoint</w:t>
                      </w:r>
                      <w:r w:rsidR="00031D5F">
                        <w:rPr>
                          <w:color w:val="000000"/>
                          <w:lang w:val="pt"/>
                        </w:rPr>
                        <w:t>;</w:t>
                      </w:r>
                      <w:r>
                        <w:rPr>
                          <w:color w:val="000000"/>
                          <w:lang w:val="pt"/>
                        </w:rPr>
                        <w:br/>
                      </w:r>
                      <w:r w:rsidRPr="004C6CBA">
                        <w:rPr>
                          <w:color w:val="000000"/>
                          <w:lang w:val="pt"/>
                        </w:rPr>
                        <w:t>Word</w:t>
                      </w:r>
                      <w:r w:rsidR="00031D5F">
                        <w:rPr>
                          <w:color w:val="000000"/>
                          <w:lang w:val="pt"/>
                        </w:rPr>
                        <w:t>;</w:t>
                      </w:r>
                      <w:r w:rsidRPr="004C6CBA">
                        <w:rPr>
                          <w:color w:val="000000"/>
                          <w:lang w:val="pt"/>
                        </w:rPr>
                        <w:t xml:space="preserve"> </w:t>
                      </w:r>
                      <w:r>
                        <w:rPr>
                          <w:color w:val="000000"/>
                          <w:lang w:val="pt"/>
                        </w:rPr>
                        <w:t>Banco de dados MySQl</w:t>
                      </w:r>
                      <w:r w:rsidR="00031D5F">
                        <w:rPr>
                          <w:color w:val="000000"/>
                          <w:lang w:val="pt"/>
                        </w:rPr>
                        <w:t>; SharePoint; Microsoft Flow;</w:t>
                      </w:r>
                    </w:p>
                    <w:p w14:paraId="1555FCED" w14:textId="6F66B859" w:rsidR="005865DD" w:rsidRPr="00270FB5" w:rsidRDefault="005865DD" w:rsidP="005865DD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  <w:r>
                        <w:rPr>
                          <w:color w:val="000000"/>
                          <w:lang w:val="pt"/>
                        </w:rPr>
                        <w:t>Power Bi</w:t>
                      </w:r>
                      <w:r w:rsidR="00031D5F">
                        <w:rPr>
                          <w:color w:val="000000"/>
                          <w:lang w:val="pt"/>
                        </w:rPr>
                        <w:t>;</w:t>
                      </w:r>
                      <w:r>
                        <w:rPr>
                          <w:color w:val="000000"/>
                          <w:lang w:val="pt"/>
                        </w:rPr>
                        <w:t xml:space="preserve"> Draw IO</w:t>
                      </w:r>
                      <w:r w:rsidR="00031D5F">
                        <w:rPr>
                          <w:color w:val="000000"/>
                          <w:lang w:val="pt"/>
                        </w:rPr>
                        <w:t>;</w:t>
                      </w:r>
                      <w:r>
                        <w:rPr>
                          <w:color w:val="000000"/>
                          <w:lang w:val="pt"/>
                        </w:rPr>
                        <w:t xml:space="preserve"> Figma</w:t>
                      </w:r>
                      <w:r w:rsidR="00031D5F">
                        <w:rPr>
                          <w:color w:val="000000"/>
                          <w:lang w:val="pt"/>
                        </w:rPr>
                        <w:t>;</w:t>
                      </w:r>
                      <w:r>
                        <w:rPr>
                          <w:color w:val="000000"/>
                          <w:lang w:val="pt"/>
                        </w:rPr>
                        <w:t xml:space="preserve"> Z</w:t>
                      </w:r>
                      <w:r w:rsidRPr="005865DD">
                        <w:rPr>
                          <w:color w:val="000000"/>
                          <w:lang w:val="pt"/>
                        </w:rPr>
                        <w:t xml:space="preserve">oho </w:t>
                      </w:r>
                      <w:r>
                        <w:rPr>
                          <w:color w:val="000000"/>
                          <w:lang w:val="pt"/>
                        </w:rPr>
                        <w:t>A</w:t>
                      </w:r>
                      <w:r w:rsidRPr="005865DD">
                        <w:rPr>
                          <w:color w:val="000000"/>
                          <w:lang w:val="pt"/>
                        </w:rPr>
                        <w:t>nalytics</w:t>
                      </w:r>
                    </w:p>
                    <w:p w14:paraId="1ED4CE37" w14:textId="77777777" w:rsidR="005865DD" w:rsidRPr="00270FB5" w:rsidRDefault="005865DD" w:rsidP="005865DD">
                      <w:pPr>
                        <w:rPr>
                          <w:rFonts w:ascii="Arial" w:hAnsi="Arial"/>
                          <w:b/>
                          <w:color w:val="000000"/>
                          <w:lang w:val="en-US"/>
                        </w:rPr>
                      </w:pPr>
                    </w:p>
                    <w:p w14:paraId="64F7DDB5" w14:textId="579C4B01" w:rsidR="005865DD" w:rsidRPr="00215619" w:rsidRDefault="005865DD" w:rsidP="005865DD">
                      <w:pPr>
                        <w:rPr>
                          <w:rFonts w:ascii="Arial" w:hAnsi="Arial"/>
                          <w:color w:val="000000"/>
                          <w:lang w:val="fr-FR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1BBCACB5" w14:textId="0E0F2DE2" w:rsidR="00473348" w:rsidRDefault="00473348"/>
    <w:p w14:paraId="4CA7466F" w14:textId="25DA9285" w:rsidR="00473348" w:rsidRDefault="00473348"/>
    <w:p w14:paraId="3F8DE3E7" w14:textId="37090F0B" w:rsidR="00473348" w:rsidRDefault="00473348"/>
    <w:p w14:paraId="086718CD" w14:textId="762F351B" w:rsidR="00473348" w:rsidRDefault="00473348"/>
    <w:p w14:paraId="0C153556" w14:textId="4FF05F8A" w:rsidR="00473348" w:rsidRDefault="00473348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0CA705" wp14:editId="0BEB9CC3">
                <wp:simplePos x="0" y="0"/>
                <wp:positionH relativeFrom="page">
                  <wp:posOffset>161290</wp:posOffset>
                </wp:positionH>
                <wp:positionV relativeFrom="paragraph">
                  <wp:posOffset>584200</wp:posOffset>
                </wp:positionV>
                <wp:extent cx="6696075" cy="19050"/>
                <wp:effectExtent l="0" t="0" r="28575" b="19050"/>
                <wp:wrapNone/>
                <wp:docPr id="4" name="Conector re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a14="http://schemas.microsoft.com/office/mac/drawingml/2011/main">
            <w:pict>
              <v:line id="Conector reto 4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d7d31 [3205]" strokeweight=".5pt" from="12.7pt,46pt" to="539.95pt,47.5pt" w14:anchorId="453058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7FC2F3" wp14:editId="76A19B58">
                <wp:simplePos x="0" y="0"/>
                <wp:positionH relativeFrom="page">
                  <wp:posOffset>238125</wp:posOffset>
                </wp:positionH>
                <wp:positionV relativeFrom="paragraph">
                  <wp:posOffset>2537460</wp:posOffset>
                </wp:positionV>
                <wp:extent cx="3562350" cy="923925"/>
                <wp:effectExtent l="0" t="0" r="0" b="9525"/>
                <wp:wrapSquare wrapText="bothSides"/>
                <wp:docPr id="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562350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EEDF26F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E36C0A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E36C0A"/>
                                <w:sz w:val="36"/>
                                <w:szCs w:val="36"/>
                                <w:lang w:val="pt"/>
                              </w:rPr>
                              <w:t>EXPERIÊNCIA PROFISSIONAL</w:t>
                            </w:r>
                          </w:p>
                          <w:p w14:paraId="097A8291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                                   </w:t>
                            </w:r>
                          </w:p>
                          <w:p w14:paraId="3BEF9A11" w14:textId="20A9B7E9" w:rsidR="00473348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Tempo: 15/07/2019 (Atual)</w:t>
                            </w:r>
                          </w:p>
                          <w:p w14:paraId="71F64A26" w14:textId="4459929A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Cidade-País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: São Paulo - Brasil</w:t>
                            </w:r>
                          </w:p>
                          <w:p w14:paraId="10879B0E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3D541651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5DE8FE09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E668C97" w14:textId="77777777" w:rsidR="00473348" w:rsidRPr="003E3959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4F2C5738" w14:textId="77777777" w:rsidR="00473348" w:rsidRPr="00270FB5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731ADB6E" w14:textId="77777777" w:rsidR="00473348" w:rsidRPr="00270FB5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860EDDD" w14:textId="77777777" w:rsidR="00473348" w:rsidRPr="00270FB5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  <w:p w14:paraId="69922E7E" w14:textId="77777777" w:rsidR="00473348" w:rsidRPr="00270FB5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80E979A" w14:textId="77777777" w:rsidR="00473348" w:rsidRPr="00270FB5" w:rsidRDefault="00473348" w:rsidP="00473348">
                            <w:pPr>
                              <w:rPr>
                                <w:rFonts w:ascii="Arial" w:hAnsi="Arial"/>
                                <w:b/>
                                <w:color w:val="000000"/>
                                <w:sz w:val="6"/>
                                <w:szCs w:val="6"/>
                                <w:lang w:val="en-US"/>
                              </w:rPr>
                            </w:pPr>
                          </w:p>
                          <w:p w14:paraId="52DAC423" w14:textId="77777777" w:rsidR="00473348" w:rsidRPr="00E02E0A" w:rsidRDefault="00473348" w:rsidP="00473348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7FC2F3" id="Cuadro de texto 9" o:spid="_x0000_s1030" type="#_x0000_t202" style="position:absolute;margin-left:18.75pt;margin-top:199.8pt;width:280.5pt;height:72.75pt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" filled="f" stroked="f">
                <v:textbox>
                  <w:txbxContent>
                    <w:p w14:paraId="7EEDF26F" w14:textId="77777777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E36C0A"/>
                          <w:sz w:val="36"/>
                          <w:szCs w:val="36"/>
                          <w:lang w:val="es-ES"/>
                        </w:rPr>
                      </w:pPr>
                      <w:r w:rsidRPr="003E3959">
                        <w:rPr>
                          <w:b/>
                          <w:color w:val="E36C0A"/>
                          <w:sz w:val="36"/>
                          <w:szCs w:val="36"/>
                          <w:lang w:val="pt"/>
                        </w:rPr>
                        <w:t>EXPERIÊNCIA PROFISSIONAL</w:t>
                      </w:r>
                    </w:p>
                    <w:p w14:paraId="097A8291" w14:textId="77777777" w:rsidR="00473348" w:rsidRPr="003E3959" w:rsidRDefault="00473348" w:rsidP="004733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                                   </w:t>
                      </w:r>
                    </w:p>
                    <w:p w14:paraId="3BEF9A11" w14:textId="20A9B7E9" w:rsidR="00473348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Tempo: 15/07/2019 (Atual)</w:t>
                      </w:r>
                    </w:p>
                    <w:p w14:paraId="71F64A26" w14:textId="4459929A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Cidade-País</w:t>
                      </w:r>
                      <w:bookmarkStart w:id="2" w:name="_GoBack"/>
                      <w:bookmarkEnd w:id="2"/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: São Paulo - Brasil</w:t>
                      </w:r>
                    </w:p>
                    <w:p w14:paraId="10879B0E" w14:textId="77777777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3D541651" w14:textId="77777777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5DE8FE09" w14:textId="77777777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4E668C97" w14:textId="77777777" w:rsidR="00473348" w:rsidRPr="003E3959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18"/>
                          <w:szCs w:val="18"/>
                          <w:lang w:val="es-ES"/>
                        </w:rPr>
                      </w:pPr>
                    </w:p>
                    <w:p w14:paraId="4F2C5738" w14:textId="77777777" w:rsidR="00473348" w:rsidRPr="00270FB5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731ADB6E" w14:textId="77777777" w:rsidR="00473348" w:rsidRPr="00270FB5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6860EDDD" w14:textId="77777777" w:rsidR="00473348" w:rsidRPr="00270FB5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</w:p>
                    <w:p w14:paraId="69922E7E" w14:textId="77777777" w:rsidR="00473348" w:rsidRPr="00270FB5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</w:p>
                    <w:p w14:paraId="280E979A" w14:textId="77777777" w:rsidR="00473348" w:rsidRPr="00270FB5" w:rsidRDefault="00473348" w:rsidP="00473348">
                      <w:pPr>
                        <w:rPr>
                          <w:rFonts w:ascii="Arial" w:hAnsi="Arial"/>
                          <w:b/>
                          <w:color w:val="000000"/>
                          <w:sz w:val="6"/>
                          <w:szCs w:val="6"/>
                          <w:lang w:val="en-US"/>
                        </w:rPr>
                      </w:pPr>
                    </w:p>
                    <w:p w14:paraId="52DAC423" w14:textId="77777777" w:rsidR="00473348" w:rsidRPr="00E02E0A" w:rsidRDefault="00473348" w:rsidP="00473348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313A21" wp14:editId="1EBED9F5">
                <wp:simplePos x="0" y="0"/>
                <wp:positionH relativeFrom="page">
                  <wp:posOffset>102235</wp:posOffset>
                </wp:positionH>
                <wp:positionV relativeFrom="paragraph">
                  <wp:posOffset>274320</wp:posOffset>
                </wp:positionV>
                <wp:extent cx="7200900" cy="2286000"/>
                <wp:effectExtent l="0" t="0" r="0" b="0"/>
                <wp:wrapSquare wrapText="bothSides"/>
                <wp:docPr id="5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286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F07AD5" w14:textId="77777777" w:rsidR="00473348" w:rsidRPr="00CA697C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E36C0A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E36C0A"/>
                                <w:sz w:val="36"/>
                                <w:szCs w:val="36"/>
                                <w:lang w:val="pt"/>
                              </w:rPr>
                              <w:t>EDUCAÇÃO</w:t>
                            </w:r>
                          </w:p>
                          <w:p w14:paraId="41B4B892" w14:textId="77777777" w:rsidR="00473348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</w:p>
                          <w:p w14:paraId="0BA4F01C" w14:textId="5B074A28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Tempo: 2 ANOS - </w:t>
                            </w:r>
                            <w:r w:rsidRPr="003E3959">
                              <w:rPr>
                                <w:color w:val="000000"/>
                                <w:lang w:val="pt"/>
                              </w:rPr>
                              <w:t xml:space="preserve">Graduação em 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 xml:space="preserve">Análise e Desenvolvimento de Sistemas. (Término </w:t>
                            </w:r>
                            <w:r>
                              <w:rPr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color w:val="545454"/>
                                <w:sz w:val="21"/>
                                <w:szCs w:val="21"/>
                                <w:shd w:val="clear" w:color="auto" w:fill="FFFFFF"/>
                                <w:lang w:val="pt"/>
                              </w:rPr>
                              <w:t>20/12 /2020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>)</w:t>
                            </w:r>
                          </w:p>
                          <w:p w14:paraId="519C1486" w14:textId="4D52E8B9" w:rsidR="00473348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Universidade: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     Faculdade bandeirantes de tecnologia - (</w:t>
                            </w:r>
                            <w:r w:rsidR="00CE2B01"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B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andtec Digital School)</w:t>
                            </w:r>
                          </w:p>
                          <w:p w14:paraId="6BCC34EA" w14:textId="77777777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Cidade-País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:   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São Paulo – Brasil.</w:t>
                            </w:r>
                            <w:r>
                              <w:rPr>
                                <w:lang w:val="pt"/>
                              </w:rPr>
                              <w:t xml:space="preserve"> </w:t>
                            </w:r>
                          </w:p>
                          <w:p w14:paraId="1416E5DA" w14:textId="77777777" w:rsidR="00473348" w:rsidRPr="003E3959" w:rsidRDefault="00473348" w:rsidP="00473348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D7CA4F3" w14:textId="77777777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Tempo: 6 MESES - </w:t>
                            </w:r>
                            <w:r w:rsidRPr="003E3959">
                              <w:rPr>
                                <w:color w:val="000000"/>
                                <w:lang w:val="pt"/>
                              </w:rPr>
                              <w:t xml:space="preserve">  Graduação em 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>Técnico Administrativo.</w:t>
                            </w:r>
                          </w:p>
                          <w:p w14:paraId="41D0E66E" w14:textId="77777777" w:rsidR="00473348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Instituição de ensino: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 Instituto Proa.</w:t>
                            </w:r>
                          </w:p>
                          <w:p w14:paraId="0624CFDF" w14:textId="77777777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Cidade-País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:   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São Paulo – Brasil</w:t>
                            </w:r>
                          </w:p>
                          <w:p w14:paraId="4D47638B" w14:textId="77777777" w:rsidR="00473348" w:rsidRPr="003E3959" w:rsidRDefault="00473348" w:rsidP="00473348">
                            <w:pPr>
                              <w:ind w:firstLine="142"/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  <w:p w14:paraId="46C2BAEA" w14:textId="77777777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Tempo: 1 ANO -</w:t>
                            </w:r>
                            <w:r w:rsidRPr="003E3959">
                              <w:rPr>
                                <w:color w:val="000000"/>
                                <w:lang w:val="pt"/>
                              </w:rPr>
                              <w:t xml:space="preserve"> Graduação em 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>Comunicação.</w:t>
                            </w:r>
                          </w:p>
                          <w:p w14:paraId="378980AB" w14:textId="77777777" w:rsidR="00473348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Instituição de ensino:</w:t>
                            </w:r>
                            <w:r>
                              <w:rPr>
                                <w:i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 C.C.P Henry Ford Multimarcas.</w:t>
                            </w:r>
                          </w:p>
                          <w:p w14:paraId="3119FBE9" w14:textId="77777777" w:rsidR="00473348" w:rsidRPr="003E3959" w:rsidRDefault="00473348" w:rsidP="00473348">
                            <w:pPr>
                              <w:ind w:firstLine="142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</w:t>
                            </w:r>
                            <w:r w:rsidRPr="003E3959"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Cidade-País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:         </w:t>
                            </w: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São Paulo – Brasil.</w:t>
                            </w:r>
                            <w:r>
                              <w:rPr>
                                <w:lang w:val="pt"/>
                              </w:rPr>
                              <w:t xml:space="preserve"> </w:t>
                            </w:r>
                          </w:p>
                          <w:p w14:paraId="4CE1E0AD" w14:textId="77777777" w:rsidR="00473348" w:rsidRPr="003E3959" w:rsidRDefault="00473348" w:rsidP="00473348">
                            <w:pPr>
                              <w:ind w:firstLine="142"/>
                              <w:rPr>
                                <w:color w:val="00000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13A21" id="Cuadro de texto 8" o:spid="_x0000_s1031" type="#_x0000_t202" style="position:absolute;margin-left:8.05pt;margin-top:21.6pt;width:567pt;height:180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" filled="f" stroked="f">
                <v:textbox>
                  <w:txbxContent>
                    <w:p w14:paraId="13F07AD5" w14:textId="77777777" w:rsidR="00473348" w:rsidRPr="00CA697C" w:rsidRDefault="00473348" w:rsidP="00473348">
                      <w:pPr>
                        <w:ind w:firstLine="142"/>
                        <w:rPr>
                          <w:rFonts w:ascii="Arial" w:hAnsi="Arial"/>
                          <w:b/>
                          <w:color w:val="E36C0A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color w:val="E36C0A"/>
                          <w:sz w:val="36"/>
                          <w:szCs w:val="36"/>
                          <w:lang w:val="pt"/>
                        </w:rPr>
                        <w:t>EDUCAÇÃO</w:t>
                      </w:r>
                    </w:p>
                    <w:p w14:paraId="41B4B892" w14:textId="77777777" w:rsidR="00473348" w:rsidRDefault="00473348" w:rsidP="00473348">
                      <w:pPr>
                        <w:ind w:firstLine="142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</w:p>
                    <w:p w14:paraId="0BA4F01C" w14:textId="5B074A28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Tempo: 2 ANOS - </w:t>
                      </w:r>
                      <w:r w:rsidRPr="003E3959">
                        <w:rPr>
                          <w:color w:val="000000"/>
                          <w:lang w:val="pt"/>
                        </w:rPr>
                        <w:t xml:space="preserve">Graduação em </w:t>
                      </w:r>
                      <w:r>
                        <w:rPr>
                          <w:color w:val="000000"/>
                          <w:lang w:val="pt"/>
                        </w:rPr>
                        <w:t xml:space="preserve">Análise e Desenvolvimento de Sistemas. (Término </w:t>
                      </w:r>
                      <w:r>
                        <w:rPr>
                          <w:lang w:val="pt"/>
                        </w:rPr>
                        <w:t xml:space="preserve"> </w:t>
                      </w:r>
                      <w:r>
                        <w:rPr>
                          <w:color w:val="545454"/>
                          <w:sz w:val="21"/>
                          <w:szCs w:val="21"/>
                          <w:shd w:val="clear" w:color="auto" w:fill="FFFFFF"/>
                          <w:lang w:val="pt"/>
                        </w:rPr>
                        <w:t>20/12 /2020</w:t>
                      </w:r>
                      <w:r>
                        <w:rPr>
                          <w:color w:val="000000"/>
                          <w:lang w:val="pt"/>
                        </w:rPr>
                        <w:t>)</w:t>
                      </w:r>
                    </w:p>
                    <w:p w14:paraId="519C1486" w14:textId="4D52E8B9" w:rsidR="00473348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Universidade: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lang w:val="pt"/>
                        </w:rPr>
                        <w:t xml:space="preserve">      Faculdade bandeirantes de tecnologia - (</w:t>
                      </w:r>
                      <w:r w:rsidR="00CE2B01">
                        <w:rPr>
                          <w:i/>
                          <w:color w:val="000000"/>
                          <w:sz w:val="20"/>
                          <w:szCs w:val="20"/>
                          <w:lang w:val="pt"/>
                        </w:rPr>
                        <w:t>B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lang w:val="pt"/>
                        </w:rPr>
                        <w:t>andtec Digital School)</w:t>
                      </w:r>
                    </w:p>
                    <w:p w14:paraId="6BCC34EA" w14:textId="77777777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Cidade-País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:        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>São Paulo – Brasil.</w:t>
                      </w:r>
                      <w:r>
                        <w:rPr>
                          <w:lang w:val="pt"/>
                        </w:rPr>
                        <w:t xml:space="preserve"> </w:t>
                      </w:r>
                    </w:p>
                    <w:p w14:paraId="1416E5DA" w14:textId="77777777" w:rsidR="00473348" w:rsidRPr="003E3959" w:rsidRDefault="00473348" w:rsidP="00473348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4D7CA4F3" w14:textId="77777777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Tempo: 6 MESES - </w:t>
                      </w:r>
                      <w:r w:rsidRPr="003E3959">
                        <w:rPr>
                          <w:color w:val="000000"/>
                          <w:lang w:val="pt"/>
                        </w:rPr>
                        <w:t xml:space="preserve">  Graduação em </w:t>
                      </w:r>
                      <w:r>
                        <w:rPr>
                          <w:color w:val="000000"/>
                          <w:lang w:val="pt"/>
                        </w:rPr>
                        <w:t>Técnico Administrativo.</w:t>
                      </w:r>
                    </w:p>
                    <w:p w14:paraId="41D0E66E" w14:textId="77777777" w:rsidR="00473348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Instituição de ensino: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lang w:val="pt"/>
                        </w:rPr>
                        <w:t xml:space="preserve">  Instituto Proa.</w:t>
                      </w:r>
                    </w:p>
                    <w:p w14:paraId="0624CFDF" w14:textId="77777777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Cidade-País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:        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>São Paulo – Brasil</w:t>
                      </w:r>
                    </w:p>
                    <w:p w14:paraId="4D47638B" w14:textId="77777777" w:rsidR="00473348" w:rsidRPr="003E3959" w:rsidRDefault="00473348" w:rsidP="00473348">
                      <w:pPr>
                        <w:ind w:firstLine="142"/>
                        <w:rPr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</w:p>
                    <w:p w14:paraId="46C2BAEA" w14:textId="77777777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Tempo: 1 ANO -</w:t>
                      </w:r>
                      <w:r w:rsidRPr="003E3959">
                        <w:rPr>
                          <w:color w:val="000000"/>
                          <w:lang w:val="pt"/>
                        </w:rPr>
                        <w:t xml:space="preserve"> Graduação em </w:t>
                      </w:r>
                      <w:r>
                        <w:rPr>
                          <w:color w:val="000000"/>
                          <w:lang w:val="pt"/>
                        </w:rPr>
                        <w:t>Comunicação.</w:t>
                      </w:r>
                    </w:p>
                    <w:p w14:paraId="378980AB" w14:textId="77777777" w:rsidR="00473348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Instituição de ensino:</w:t>
                      </w:r>
                      <w:r>
                        <w:rPr>
                          <w:i/>
                          <w:color w:val="000000"/>
                          <w:sz w:val="20"/>
                          <w:szCs w:val="20"/>
                          <w:lang w:val="pt"/>
                        </w:rPr>
                        <w:t xml:space="preserve">  C.C.P Henry Ford Multimarcas.</w:t>
                      </w:r>
                    </w:p>
                    <w:p w14:paraId="3119FBE9" w14:textId="77777777" w:rsidR="00473348" w:rsidRPr="003E3959" w:rsidRDefault="00473348" w:rsidP="00473348">
                      <w:pPr>
                        <w:ind w:firstLine="142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 </w:t>
                      </w:r>
                      <w:r w:rsidRPr="003E3959"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>Cidade-País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  <w:lang w:val="pt"/>
                        </w:rPr>
                        <w:t xml:space="preserve">:         </w:t>
                      </w:r>
                      <w:r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>São Paulo – Brasil.</w:t>
                      </w:r>
                      <w:r>
                        <w:rPr>
                          <w:lang w:val="pt"/>
                        </w:rPr>
                        <w:t xml:space="preserve"> </w:t>
                      </w:r>
                    </w:p>
                    <w:p w14:paraId="4CE1E0AD" w14:textId="77777777" w:rsidR="00473348" w:rsidRPr="003E3959" w:rsidRDefault="00473348" w:rsidP="00473348">
                      <w:pPr>
                        <w:ind w:firstLine="142"/>
                        <w:rPr>
                          <w:color w:val="000000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1BE65A6" w14:textId="57CD429E" w:rsidR="00473348" w:rsidRDefault="00473348"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CAC4808" wp14:editId="1C89C45A">
                <wp:simplePos x="0" y="0"/>
                <wp:positionH relativeFrom="page">
                  <wp:posOffset>190500</wp:posOffset>
                </wp:positionH>
                <wp:positionV relativeFrom="paragraph">
                  <wp:posOffset>2682240</wp:posOffset>
                </wp:positionV>
                <wp:extent cx="6696075" cy="19050"/>
                <wp:effectExtent l="0" t="0" r="28575" b="19050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a14="http://schemas.microsoft.com/office/mac/drawingml/2011/main">
            <w:pict>
              <v:line id="Conector reto 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d7d31 [3205]" strokeweight=".5pt" from="15pt,211.2pt" to="542.25pt,212.7pt" w14:anchorId="4B2A3E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">
                <v:stroke joinstyle="miter"/>
                <w10:wrap anchorx="page"/>
              </v:line>
            </w:pict>
          </mc:Fallback>
        </mc:AlternateContent>
      </w:r>
      <w:r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A92CDF" wp14:editId="336EE487">
                <wp:simplePos x="0" y="0"/>
                <wp:positionH relativeFrom="page">
                  <wp:posOffset>2426335</wp:posOffset>
                </wp:positionH>
                <wp:positionV relativeFrom="paragraph">
                  <wp:posOffset>2729865</wp:posOffset>
                </wp:positionV>
                <wp:extent cx="5133975" cy="1752600"/>
                <wp:effectExtent l="0" t="0" r="0" b="0"/>
                <wp:wrapSquare wrapText="bothSides"/>
                <wp:docPr id="10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33975" cy="1752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a14="http://schemas.microsoft.com/office/drawing/2010/main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92C31F8" w14:textId="77777777" w:rsidR="00473348" w:rsidRPr="00744688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lang w:val="pt"/>
                              </w:rPr>
                              <w:t>Stefanini Brasil, Setor</w:t>
                            </w:r>
                            <w:r>
                              <w:rPr>
                                <w:color w:val="000000"/>
                                <w:lang w:val="pt"/>
                              </w:rPr>
                              <w:t xml:space="preserve"> IT SOLUTIONS</w:t>
                            </w:r>
                          </w:p>
                          <w:p w14:paraId="5F85E6F6" w14:textId="77777777" w:rsidR="00473348" w:rsidRPr="00744688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u w:val="single"/>
                                <w:lang w:val="pt"/>
                              </w:rPr>
                              <w:t>Cargo: Analista de Power BI.</w:t>
                            </w:r>
                          </w:p>
                          <w:p w14:paraId="2EFA4C7A" w14:textId="02DDF4FB" w:rsidR="00473348" w:rsidRPr="00E64A8A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Missões e tarefas efetuadas: </w:t>
                            </w:r>
                            <w:r w:rsidR="00CE2B01"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Análise</w:t>
                            </w:r>
                            <w:r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e levantamento de requisitos e soluções para nossos clientes. Primeiro contato</w:t>
                            </w:r>
                            <w:r w:rsidR="00A945D1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se dá</w:t>
                            </w:r>
                            <w:r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para o entendimento de seu problema</w:t>
                            </w:r>
                            <w:r w:rsidR="00031D5F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e desenvolvimento</w:t>
                            </w:r>
                            <w:r w:rsidR="00A945D1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de seu projeto</w:t>
                            </w:r>
                            <w:r w:rsidR="00031D5F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>;</w:t>
                            </w:r>
                            <w:r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em seguida entramos novamente em contato com nossos clientes para apresentação de soluções e caminhos a serem tomados através de </w:t>
                            </w:r>
                            <w:r w:rsidRPr="00CE2B01">
                              <w:rPr>
                                <w:color w:val="000000"/>
                                <w:lang w:val="pt"/>
                              </w:rPr>
                              <w:t>Dashboards</w:t>
                            </w:r>
                            <w:r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 interativos e automatizados. Alguns dos clientes que estou responsável e apresentando soluções com êxitos: </w:t>
                            </w:r>
                          </w:p>
                          <w:p w14:paraId="5354A761" w14:textId="6E7451C7" w:rsidR="00473348" w:rsidRPr="00270FB5" w:rsidRDefault="00473348" w:rsidP="00473348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64A8A">
                              <w:rPr>
                                <w:color w:val="000000"/>
                                <w:sz w:val="20"/>
                                <w:szCs w:val="20"/>
                                <w:lang w:val="pt"/>
                              </w:rPr>
                              <w:t xml:space="preserve">Alpargatas; ThyssenKrupp Elevadores; Lycra; Ferrero Brasil; </w:t>
                            </w:r>
                          </w:p>
                          <w:p w14:paraId="71A623E1" w14:textId="77777777" w:rsidR="00473348" w:rsidRPr="004C6CBA" w:rsidRDefault="00473348" w:rsidP="00473348">
                            <w:pPr>
                              <w:rPr>
                                <w:color w:val="00000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2CDF" id="Cuadro de texto 10" o:spid="_x0000_s1033" type="#_x0000_t202" style="position:absolute;margin-left:191.05pt;margin-top:214.95pt;width:404.25pt;height:138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" filled="f" stroked="f">
                <v:textbox>
                  <w:txbxContent>
                    <w:p w14:paraId="692C31F8" w14:textId="77777777" w:rsidR="00473348" w:rsidRPr="00744688" w:rsidRDefault="00473348" w:rsidP="00473348">
                      <w:pPr>
                        <w:rPr>
                          <w:rFonts w:ascii="Arial" w:hAnsi="Arial"/>
                          <w:color w:val="000000"/>
                          <w:lang w:val="en-US"/>
                        </w:rPr>
                      </w:pPr>
                      <w:r>
                        <w:rPr>
                          <w:b/>
                          <w:color w:val="000000"/>
                          <w:lang w:val="pt"/>
                        </w:rPr>
                        <w:t>Stefanini Brasil, Setor</w:t>
                      </w:r>
                      <w:r>
                        <w:rPr>
                          <w:color w:val="000000"/>
                          <w:lang w:val="pt"/>
                        </w:rPr>
                        <w:t xml:space="preserve"> IT SOLUTIONS</w:t>
                      </w:r>
                    </w:p>
                    <w:p w14:paraId="5F85E6F6" w14:textId="77777777" w:rsidR="00473348" w:rsidRPr="00744688" w:rsidRDefault="00473348" w:rsidP="00473348">
                      <w:pPr>
                        <w:rPr>
                          <w:rFonts w:ascii="Arial" w:hAnsi="Arial"/>
                          <w:color w:val="000000"/>
                          <w:u w:val="single"/>
                          <w:lang w:val="en-US"/>
                        </w:rPr>
                      </w:pPr>
                      <w:r>
                        <w:rPr>
                          <w:color w:val="000000"/>
                          <w:u w:val="single"/>
                          <w:lang w:val="pt"/>
                        </w:rPr>
                        <w:t>Cargo: Analista de Power BI.</w:t>
                      </w:r>
                    </w:p>
                    <w:p w14:paraId="2EFA4C7A" w14:textId="02DDF4FB" w:rsidR="00473348" w:rsidRPr="00E64A8A" w:rsidRDefault="00473348" w:rsidP="004733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Missões e tarefas efetuadas: </w:t>
                      </w:r>
                      <w:r w:rsidR="00CE2B01"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>Análise</w:t>
                      </w:r>
                      <w:r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e levantamento de requisitos e soluções para nossos clientes. Primeiro contato</w:t>
                      </w:r>
                      <w:r w:rsidR="00A945D1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se dá</w:t>
                      </w:r>
                      <w:r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para o entendimento de seu problema</w:t>
                      </w:r>
                      <w:r w:rsidR="00031D5F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e desenvolvimento</w:t>
                      </w:r>
                      <w:r w:rsidR="00A945D1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de seu projeto</w:t>
                      </w:r>
                      <w:r w:rsidR="00031D5F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>;</w:t>
                      </w:r>
                      <w:r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em seguida entramos novamente em contato com nossos clientes para apresentação de soluções e caminhos a serem tomados através de </w:t>
                      </w:r>
                      <w:r w:rsidRPr="00CE2B01">
                        <w:rPr>
                          <w:color w:val="000000"/>
                          <w:lang w:val="pt"/>
                        </w:rPr>
                        <w:t>Dashboards</w:t>
                      </w:r>
                      <w:r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 interativos e automatizados. Alguns dos clientes que estou responsável e apresentando soluções com êxitos: </w:t>
                      </w:r>
                    </w:p>
                    <w:p w14:paraId="5354A761" w14:textId="6E7451C7" w:rsidR="00473348" w:rsidRPr="00270FB5" w:rsidRDefault="00473348" w:rsidP="00473348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E64A8A">
                        <w:rPr>
                          <w:color w:val="000000"/>
                          <w:sz w:val="20"/>
                          <w:szCs w:val="20"/>
                          <w:lang w:val="pt"/>
                        </w:rPr>
                        <w:t xml:space="preserve">Alpargatas; ThyssenKrupp Elevadores; Lycra; Ferrero Brasil; </w:t>
                      </w:r>
                    </w:p>
                    <w:p w14:paraId="71A623E1" w14:textId="77777777" w:rsidR="00473348" w:rsidRPr="004C6CBA" w:rsidRDefault="00473348" w:rsidP="00473348">
                      <w:pPr>
                        <w:rPr>
                          <w:color w:val="000000"/>
                          <w:lang w:val="en-U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E56DAD2" w14:textId="0E82D634" w:rsidR="00473348" w:rsidRDefault="00473348"/>
    <w:p w14:paraId="58187987" w14:textId="5A4EAD0F" w:rsidR="00473348" w:rsidRDefault="00473348"/>
    <w:p w14:paraId="627D775C" w14:textId="32D9AA1D" w:rsidR="00473348" w:rsidRDefault="00473348"/>
    <w:p w14:paraId="271CB8F6" w14:textId="66C48F13" w:rsidR="00473348" w:rsidRDefault="00473348">
      <w:r w:rsidDel="00000001">
        <w:rPr>
          <w:noProof/>
          <w:lang w:val="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D5C88" wp14:editId="3A12CF18">
                <wp:simplePos x="0" y="0"/>
                <wp:positionH relativeFrom="page">
                  <wp:posOffset>209550</wp:posOffset>
                </wp:positionH>
                <wp:positionV relativeFrom="paragraph">
                  <wp:posOffset>368935</wp:posOffset>
                </wp:positionV>
                <wp:extent cx="6696075" cy="19050"/>
                <wp:effectExtent l="0" t="0" r="28575" b="1905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96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ma14="http://schemas.microsoft.com/office/mac/drawingml/2011/main">
            <w:pict>
              <v:line id="Conector reto 7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spid="_x0000_s1026" strokecolor="#ed7d31 [3205]" strokeweight=".5pt" from="16.5pt,29.05pt" to="543.75pt,30.55pt" w14:anchorId="58A269A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">
                <v:stroke joinstyle="miter"/>
                <w10:wrap anchorx="page"/>
              </v:line>
            </w:pict>
          </mc:Fallback>
        </mc:AlternateContent>
      </w:r>
    </w:p>
    <w:sectPr w:rsidR="004733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Gustavo Henrique Martins Goncalves">
    <w15:presenceInfo w15:providerId="AD" w15:userId="S::ghgoncalves@latam.stefanini.com::a566f917-d544-4fea-9108-df4ce289667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48"/>
    <w:rsid w:val="00031D5F"/>
    <w:rsid w:val="001B2D28"/>
    <w:rsid w:val="00257181"/>
    <w:rsid w:val="00427FEF"/>
    <w:rsid w:val="00473348"/>
    <w:rsid w:val="005865DD"/>
    <w:rsid w:val="00A945D1"/>
    <w:rsid w:val="00CE2B01"/>
    <w:rsid w:val="00E70A70"/>
    <w:rsid w:val="00EA3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3816F"/>
  <w15:chartTrackingRefBased/>
  <w15:docId w15:val="{7C52F5D8-C17E-4D6B-93ED-714942B4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3348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CE2B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Henrique Martins Goncalves</dc:creator>
  <cp:keywords/>
  <dc:description/>
  <cp:lastModifiedBy>Gustavo Henrique Martins Goncalves</cp:lastModifiedBy>
  <cp:revision>7</cp:revision>
  <dcterms:created xsi:type="dcterms:W3CDTF">2020-03-31T15:14:00Z</dcterms:created>
  <dcterms:modified xsi:type="dcterms:W3CDTF">2020-05-11T13:16:00Z</dcterms:modified>
</cp:coreProperties>
</file>